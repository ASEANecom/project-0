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OUTLINE: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Vision / Elevator Pitch / 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The Problem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Solution/ Objective / Mission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UI/UX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Market Opportunity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20" w:before="220" w:line="360" w:lineRule="auto"/>
        <w:ind w:left="1440" w:hanging="360"/>
        <w:contextualSpacing w:val="1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Forecast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20" w:before="220" w:line="360" w:lineRule="auto"/>
        <w:ind w:left="1440" w:hanging="360"/>
        <w:contextualSpacing w:val="1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Research/data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Competition?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Business Model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20" w:before="220" w:line="360" w:lineRule="auto"/>
        <w:ind w:left="144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 Revenue Model?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20" w:before="220" w:line="360" w:lineRule="auto"/>
        <w:ind w:left="144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Traction: Marketing &amp; Growth Strategy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Team / passion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60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TO CONSIDER: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target Audience and what do they expect?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presentation  time length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objective (end result)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layout/flow of the slides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much information to disclose?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much time for practise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is there Q&amp;A session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so, prepare for Q&amp;A 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much does the audience know prior to the presentation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 we add the 2 slides together?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plan out the remaining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Admin Account" w:id="0" w:date="2015-10-15T12:20:10Z"/>
        </w:rPr>
      </w:pPr>
      <w:ins w:author="Admin Account" w:id="0" w:date="2015-10-15T12:20:10Z">
        <w:r w:rsidDel="00000000" w:rsidR="00000000" w:rsidRPr="00000000">
          <w:rPr>
            <w:rFonts w:ascii="Lato" w:cs="Lato" w:eastAsia="Lato" w:hAnsi="Lato"/>
            <w:rtl w:val="0"/>
          </w:rPr>
          <w:t xml:space="preserve">Maybe we can elaborate an elevator pitch to make this presentation? </w:t>
        </w:r>
      </w:ins>
    </w:p>
    <w:p w:rsidR="00000000" w:rsidDel="00000000" w:rsidP="00000000" w:rsidRDefault="00000000" w:rsidRPr="00000000">
      <w:pPr>
        <w:contextualSpacing w:val="0"/>
        <w:rPr>
          <w:ins w:author="Admin Account" w:id="0" w:date="2015-10-15T12:20:10Z"/>
        </w:rPr>
      </w:pPr>
      <w:ins w:author="Admin Account" w:id="0" w:date="2015-10-15T12:20:10Z">
        <w:r w:rsidDel="00000000" w:rsidR="00000000" w:rsidRPr="00000000">
          <w:rPr>
            <w:rFonts w:ascii="Lato" w:cs="Lato" w:eastAsia="Lato" w:hAnsi="Lato"/>
            <w:rtl w:val="0"/>
          </w:rPr>
          <w:t xml:space="preserve">http://blog.hubspot.com/marketing/elevator-pitch</w:t>
        </w:r>
      </w:ins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2e8cfaypg7m" w:id="0"/>
      <w:bookmarkEnd w:id="0"/>
      <w:r w:rsidDel="00000000" w:rsidR="00000000" w:rsidRPr="00000000">
        <w:rPr>
          <w:rtl w:val="0"/>
        </w:rPr>
        <w:t xml:space="preserve">Discussion </w:t>
      </w:r>
      <w:r w:rsidDel="00000000" w:rsidR="00000000" w:rsidRPr="00000000">
        <w:rPr>
          <w:rtl w:val="0"/>
        </w:rPr>
        <w:t xml:space="preserve">(ask for Tuan feedback about these points)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Our main goal for the pitch: find mentors, interest people + get more feedback for idea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pitch is idea pitch, so we do not need a prototype ready yet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hy7crftrrz9" w:id="1"/>
      <w:bookmarkEnd w:id="1"/>
      <w:r w:rsidDel="00000000" w:rsidR="00000000" w:rsidRPr="00000000">
        <w:rPr>
          <w:rtl w:val="0"/>
        </w:rPr>
        <w:t xml:space="preserve">Concept in LucLoi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Vision: help SMEs in VN in doing their business, especially online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 provided: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platform to search for local store nearby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advantage of Taobao model in china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do we gradually build Lucloi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to gather database about small and medium stores in nearby areas, especially, most of the owner is not proficient in Computer, Internet (but some have their smart phone ready)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is the different as compared to some special location based directory such as Foody.vn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do we implement the rating system so that user could trust the store with high 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DRAFT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Lato" w:cs="Lato" w:eastAsia="Lato" w:hAnsi="Lato"/>
        <w:b w:val="1"/>
        <w:color w:val="666666"/>
        <w:sz w:val="18"/>
        <w:szCs w:val="18"/>
        <w:rtl w:val="0"/>
      </w:rPr>
      <w:t xml:space="preserve">Pitch at MIT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hyperlink r:id="rId1">
      <w:r w:rsidDel="00000000" w:rsidR="00000000" w:rsidRPr="00000000">
        <w:rPr>
          <w:rFonts w:ascii="Lato" w:cs="Lato" w:eastAsia="Lato" w:hAnsi="Lato"/>
          <w:b w:val="1"/>
          <w:color w:val="1155cc"/>
          <w:sz w:val="18"/>
          <w:szCs w:val="18"/>
          <w:u w:val="single"/>
          <w:rtl w:val="0"/>
        </w:rPr>
        <w:t xml:space="preserve">http://itsalmo.st/#pitchday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itsalmo.st/#pitchday" TargetMode="External"/></Relationships>
</file>